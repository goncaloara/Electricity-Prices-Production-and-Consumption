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604CD" w14:textId="3D9BA6EC" w:rsidR="000651F4" w:rsidRDefault="000651F4">
      <w:r>
        <w:t>Dados relativos à produção</w:t>
      </w:r>
    </w:p>
    <w:p w14:paraId="39C09ED1" w14:textId="6B7B5575" w:rsidR="00CE1E19" w:rsidRDefault="000651F4">
      <w:r>
        <w:t>Após descarregar as informações disponíveis</w:t>
      </w:r>
      <w:r w:rsidR="00911F94">
        <w:t xml:space="preserve"> </w:t>
      </w:r>
      <w:ins w:id="0" w:author="Gonçalo José Santos Araújo" w:date="2025-04-29T16:44:00Z" w16du:dateUtc="2025-04-29T15:44:00Z">
        <w:r w:rsidR="001701D2">
          <w:t xml:space="preserve">(DATAHUB.REN : </w:t>
        </w:r>
        <w:r w:rsidR="001701D2">
          <w:fldChar w:fldCharType="begin"/>
        </w:r>
        <w:r w:rsidR="001701D2">
          <w:instrText>HYPERLINK "</w:instrText>
        </w:r>
        <w:r w:rsidR="001701D2" w:rsidRPr="00911F94">
          <w:instrText>https://datahub.ren.pt/pt/eletricidade/balanco-diario/</w:instrText>
        </w:r>
        <w:r w:rsidR="001701D2">
          <w:instrText>"</w:instrText>
        </w:r>
        <w:r w:rsidR="001701D2">
          <w:fldChar w:fldCharType="separate"/>
        </w:r>
        <w:r w:rsidR="001701D2" w:rsidRPr="004115A4">
          <w:rPr>
            <w:rStyle w:val="Hiperligao"/>
          </w:rPr>
          <w:t>https://datahub.ren.pt/pt/eletricidade/balanco-diario/</w:t>
        </w:r>
        <w:r w:rsidR="001701D2">
          <w:fldChar w:fldCharType="end"/>
        </w:r>
        <w:r w:rsidR="001701D2">
          <w:t xml:space="preserve">) </w:t>
        </w:r>
      </w:ins>
      <w:del w:id="1" w:author="Gonçalo José Santos Araújo" w:date="2025-04-29T16:44:00Z" w16du:dateUtc="2025-04-29T15:44:00Z">
        <w:r w:rsidR="00911F94" w:rsidDel="001701D2">
          <w:delText xml:space="preserve">(DATAHUB.REN : </w:delText>
        </w:r>
        <w:r w:rsidR="00911F94" w:rsidDel="001701D2">
          <w:fldChar w:fldCharType="begin"/>
        </w:r>
        <w:r w:rsidR="00911F94" w:rsidDel="001701D2">
          <w:delInstrText>HYPERLINK "</w:delInstrText>
        </w:r>
        <w:r w:rsidR="00911F94" w:rsidRPr="00911F94" w:rsidDel="001701D2">
          <w:delInstrText>https://datahub.ren.pt/pt/eletricidade/balanco-diario/</w:delInstrText>
        </w:r>
        <w:r w:rsidR="00911F94" w:rsidDel="001701D2">
          <w:delInstrText>"</w:delInstrText>
        </w:r>
        <w:r w:rsidR="00911F94" w:rsidDel="001701D2">
          <w:fldChar w:fldCharType="separate"/>
        </w:r>
        <w:r w:rsidR="00911F94" w:rsidRPr="004115A4" w:rsidDel="001701D2">
          <w:rPr>
            <w:rStyle w:val="Hiperligao"/>
          </w:rPr>
          <w:delText>https://datahub.ren.pt/pt/eletricidade/balanco-diario/</w:delText>
        </w:r>
        <w:r w:rsidR="00911F94" w:rsidDel="001701D2">
          <w:fldChar w:fldCharType="end"/>
        </w:r>
        <w:r w:rsidR="00911F94" w:rsidDel="001701D2">
          <w:delText xml:space="preserve">) </w:delText>
        </w:r>
      </w:del>
      <w:r>
        <w:t xml:space="preserve">o ficheiro foi importado no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</w:t>
      </w:r>
      <w:r w:rsidR="00CE1E19">
        <w:t>Neste domínio foram dados os seguintes passos:</w:t>
      </w:r>
    </w:p>
    <w:p w14:paraId="4806F964" w14:textId="54D33EEF" w:rsidR="000651F4" w:rsidRDefault="000651F4" w:rsidP="00CE1E19">
      <w:pPr>
        <w:pStyle w:val="PargrafodaLista"/>
        <w:numPr>
          <w:ilvl w:val="0"/>
          <w:numId w:val="4"/>
        </w:numPr>
      </w:pPr>
      <w:r>
        <w:t>No tratamento de dados:</w:t>
      </w:r>
    </w:p>
    <w:p w14:paraId="315FD6B4" w14:textId="24FF30F4" w:rsidR="009B0633" w:rsidRDefault="009B0633" w:rsidP="000651F4">
      <w:pPr>
        <w:pStyle w:val="PargrafodaLista"/>
        <w:numPr>
          <w:ilvl w:val="0"/>
          <w:numId w:val="3"/>
        </w:numPr>
      </w:pPr>
      <w:r>
        <w:t>Foram importados os dados dos anos 2023,2024,2025;</w:t>
      </w:r>
    </w:p>
    <w:p w14:paraId="1117BAD6" w14:textId="0024E7F8" w:rsidR="009B0633" w:rsidRDefault="009B0633" w:rsidP="009B0633">
      <w:pPr>
        <w:pStyle w:val="PargrafodaLista"/>
        <w:numPr>
          <w:ilvl w:val="0"/>
          <w:numId w:val="3"/>
        </w:numPr>
      </w:pPr>
      <w:r>
        <w:t>Foram removidas as duas primeiras colunas em cada consulta;</w:t>
      </w:r>
    </w:p>
    <w:p w14:paraId="06CE4EA1" w14:textId="04B8DC7F" w:rsidR="00CE1E19" w:rsidRDefault="00CE1E19" w:rsidP="000651F4">
      <w:pPr>
        <w:pStyle w:val="PargrafodaLista"/>
        <w:numPr>
          <w:ilvl w:val="0"/>
          <w:numId w:val="3"/>
        </w:numPr>
      </w:pPr>
      <w:r>
        <w:t>Foi duplicada a consulta</w:t>
      </w:r>
      <w:r w:rsidR="009B0633">
        <w:t xml:space="preserve"> do primeiro dos anos</w:t>
      </w:r>
      <w:r>
        <w:t xml:space="preserve">, criando o ficheiro </w:t>
      </w:r>
      <w:proofErr w:type="spellStart"/>
      <w:r>
        <w:t>Produção_consumo_TUDO</w:t>
      </w:r>
      <w:proofErr w:type="spellEnd"/>
      <w:r w:rsidR="009B0633">
        <w:t>;</w:t>
      </w:r>
    </w:p>
    <w:p w14:paraId="7E6E4A2B" w14:textId="6300AE7A" w:rsidR="009B0633" w:rsidRDefault="009B0633" w:rsidP="000651F4">
      <w:pPr>
        <w:pStyle w:val="PargrafodaLista"/>
        <w:numPr>
          <w:ilvl w:val="0"/>
          <w:numId w:val="3"/>
        </w:numPr>
      </w:pPr>
      <w:r>
        <w:t>Nesta nova consulta, foram acrescentadas as consultas dos anos 2024 e 2025;</w:t>
      </w:r>
    </w:p>
    <w:p w14:paraId="2E7374E2" w14:textId="556E0CBF" w:rsidR="000651F4" w:rsidRDefault="000651F4" w:rsidP="000651F4">
      <w:pPr>
        <w:pStyle w:val="PargrafodaLista"/>
        <w:numPr>
          <w:ilvl w:val="0"/>
          <w:numId w:val="3"/>
        </w:numPr>
      </w:pPr>
      <w:r>
        <w:t>Foi alterado o tipo existente nas colunas numéricas:</w:t>
      </w:r>
    </w:p>
    <w:p w14:paraId="68F81160" w14:textId="01DF44BE" w:rsidR="000651F4" w:rsidRDefault="000651F4" w:rsidP="000651F4">
      <w:pPr>
        <w:pStyle w:val="PargrafodaLista"/>
        <w:numPr>
          <w:ilvl w:val="1"/>
          <w:numId w:val="3"/>
        </w:numPr>
      </w:pPr>
      <w:r>
        <w:t>Substituindo os pontos por vírgulas;</w:t>
      </w:r>
    </w:p>
    <w:p w14:paraId="1C20D993" w14:textId="22E3CC05" w:rsidR="000651F4" w:rsidRDefault="000651F4" w:rsidP="000651F4">
      <w:pPr>
        <w:pStyle w:val="PargrafodaLista"/>
        <w:numPr>
          <w:ilvl w:val="1"/>
          <w:numId w:val="3"/>
        </w:numPr>
      </w:pPr>
      <w:r>
        <w:t>Alterando o tipo de texto para decimal</w:t>
      </w:r>
    </w:p>
    <w:p w14:paraId="3848927B" w14:textId="77777777" w:rsidR="001701D2" w:rsidRDefault="009B0633" w:rsidP="009B0633">
      <w:pPr>
        <w:pStyle w:val="PargrafodaLista"/>
        <w:numPr>
          <w:ilvl w:val="0"/>
          <w:numId w:val="3"/>
        </w:numPr>
        <w:rPr>
          <w:ins w:id="2" w:author="Gonçalo José Santos Araújo" w:date="2025-04-29T16:43:00Z" w16du:dateUtc="2025-04-29T15:43:00Z"/>
          <w:highlight w:val="yellow"/>
        </w:rPr>
      </w:pPr>
      <w:r>
        <w:t xml:space="preserve">Foi criada a coluna Perdas, subtraindo a coluna Consumo da soma de todas as fontes de produção </w:t>
      </w:r>
      <w:r w:rsidRPr="009B0633">
        <w:rPr>
          <w:highlight w:val="yellow"/>
        </w:rPr>
        <w:t>(Será que isto está correto?)</w:t>
      </w:r>
    </w:p>
    <w:p w14:paraId="13A016B1" w14:textId="77777777" w:rsidR="001701D2" w:rsidRDefault="001701D2" w:rsidP="001701D2">
      <w:pPr>
        <w:ind w:left="360"/>
        <w:rPr>
          <w:ins w:id="3" w:author="Gonçalo José Santos Araújo" w:date="2025-04-29T16:43:00Z" w16du:dateUtc="2025-04-29T15:43:00Z"/>
          <w:b/>
          <w:bCs/>
        </w:rPr>
      </w:pPr>
      <w:ins w:id="4" w:author="Gonçalo José Santos Araújo" w:date="2025-04-29T16:43:00Z" w16du:dateUtc="2025-04-29T15:43:00Z">
        <w:r>
          <w:t>Vi agora o seguinte:</w:t>
        </w:r>
        <w:r>
          <w:br/>
        </w:r>
        <w:proofErr w:type="spellStart"/>
        <w:r w:rsidRPr="001701D2">
          <w:rPr>
            <w:b/>
            <w:bCs/>
            <w:rPrChange w:id="5" w:author="Gonçalo José Santos Araújo" w:date="2025-04-29T16:43:00Z" w16du:dateUtc="2025-04-29T15:43:00Z">
              <w:rPr/>
            </w:rPrChange>
          </w:rPr>
          <w:t>Producão</w:t>
        </w:r>
        <w:proofErr w:type="spellEnd"/>
        <w:r w:rsidRPr="001701D2">
          <w:rPr>
            <w:b/>
            <w:bCs/>
            <w:rPrChange w:id="6" w:author="Gonçalo José Santos Araújo" w:date="2025-04-29T16:43:00Z" w16du:dateUtc="2025-04-29T15:43:00Z">
              <w:rPr/>
            </w:rPrChange>
          </w:rPr>
          <w:t xml:space="preserve"> +Importações =</w:t>
        </w:r>
        <w:proofErr w:type="spellStart"/>
        <w:r w:rsidRPr="001701D2">
          <w:rPr>
            <w:b/>
            <w:bCs/>
            <w:rPrChange w:id="7" w:author="Gonçalo José Santos Araújo" w:date="2025-04-29T16:43:00Z" w16du:dateUtc="2025-04-29T15:43:00Z">
              <w:rPr/>
            </w:rPrChange>
          </w:rPr>
          <w:t>Consumo+Exportações+Perdas</w:t>
        </w:r>
        <w:proofErr w:type="spellEnd"/>
      </w:ins>
    </w:p>
    <w:p w14:paraId="704E9BC8" w14:textId="70D417C0" w:rsidR="001701D2" w:rsidRPr="001701D2" w:rsidRDefault="001701D2" w:rsidP="001701D2">
      <w:pPr>
        <w:ind w:left="360"/>
        <w:rPr>
          <w:ins w:id="8" w:author="Gonçalo José Santos Araújo" w:date="2025-04-29T16:43:00Z" w16du:dateUtc="2025-04-29T15:43:00Z"/>
          <w:b/>
          <w:bCs/>
          <w:rPrChange w:id="9" w:author="Gonçalo José Santos Araújo" w:date="2025-04-29T16:43:00Z" w16du:dateUtc="2025-04-29T15:43:00Z">
            <w:rPr>
              <w:ins w:id="10" w:author="Gonçalo José Santos Araújo" w:date="2025-04-29T16:43:00Z" w16du:dateUtc="2025-04-29T15:43:00Z"/>
            </w:rPr>
          </w:rPrChange>
        </w:rPr>
        <w:pPrChange w:id="11" w:author="Gonçalo José Santos Araújo" w:date="2025-04-29T16:43:00Z" w16du:dateUtc="2025-04-29T15:43:00Z">
          <w:pPr>
            <w:pStyle w:val="PargrafodaLista"/>
            <w:numPr>
              <w:numId w:val="3"/>
            </w:numPr>
            <w:ind w:hanging="360"/>
          </w:pPr>
        </w:pPrChange>
      </w:pPr>
      <w:ins w:id="12" w:author="Gonçalo José Santos Araújo" w:date="2025-04-29T16:43:00Z" w16du:dateUtc="2025-04-29T15:43:00Z">
        <w:r w:rsidRPr="001701D2">
          <w:rPr>
            <w:b/>
            <w:bCs/>
            <w:rPrChange w:id="13" w:author="Gonçalo José Santos Araújo" w:date="2025-04-29T16:43:00Z" w16du:dateUtc="2025-04-29T15:43:00Z">
              <w:rPr/>
            </w:rPrChange>
          </w:rPr>
          <w:t>Oferta total=Produção +Importação</w:t>
        </w:r>
        <w:r w:rsidRPr="001701D2">
          <w:rPr>
            <w:rFonts w:ascii="Arial" w:hAnsi="Arial" w:cs="Arial"/>
            <w:b/>
            <w:bCs/>
            <w:rPrChange w:id="14" w:author="Gonçalo José Santos Araújo" w:date="2025-04-29T16:43:00Z" w16du:dateUtc="2025-04-29T15:43:00Z">
              <w:rPr>
                <w:rFonts w:ascii="Arial" w:hAnsi="Arial" w:cs="Arial"/>
              </w:rPr>
            </w:rPrChange>
          </w:rPr>
          <w:t>​</w:t>
        </w:r>
        <w:r w:rsidRPr="001701D2">
          <w:rPr>
            <w:b/>
            <w:bCs/>
            <w:rPrChange w:id="15" w:author="Gonçalo José Santos Araújo" w:date="2025-04-29T16:43:00Z" w16du:dateUtc="2025-04-29T15:43:00Z">
              <w:rPr/>
            </w:rPrChange>
          </w:rPr>
          <w:t>o s−Exportações−Perdas</w:t>
        </w:r>
      </w:ins>
    </w:p>
    <w:p w14:paraId="3555E6DD" w14:textId="1AC03FBE" w:rsidR="009B0633" w:rsidRPr="001701D2" w:rsidDel="001701D2" w:rsidRDefault="0006606E" w:rsidP="001701D2">
      <w:pPr>
        <w:rPr>
          <w:del w:id="16" w:author="Gonçalo José Santos Araújo" w:date="2025-04-29T16:43:00Z" w16du:dateUtc="2025-04-29T15:43:00Z"/>
          <w:highlight w:val="yellow"/>
        </w:rPr>
        <w:pPrChange w:id="17" w:author="Gonçalo José Santos Araújo" w:date="2025-04-29T16:43:00Z" w16du:dateUtc="2025-04-29T15:43:00Z">
          <w:pPr>
            <w:pStyle w:val="PargrafodaLista"/>
            <w:numPr>
              <w:numId w:val="3"/>
            </w:numPr>
            <w:ind w:hanging="360"/>
          </w:pPr>
        </w:pPrChange>
      </w:pPr>
      <w:del w:id="18" w:author="Gonçalo José Santos Araújo" w:date="2025-04-29T16:43:00Z" w16du:dateUtc="2025-04-29T15:43:00Z">
        <w:r w:rsidRPr="001701D2" w:rsidDel="001701D2">
          <w:rPr>
            <w:highlight w:val="yellow"/>
          </w:rPr>
          <w:delText xml:space="preserve"> </w:delText>
        </w:r>
      </w:del>
    </w:p>
    <w:p w14:paraId="3D78B93F" w14:textId="38C47293" w:rsidR="0006606E" w:rsidRPr="001701D2" w:rsidDel="001701D2" w:rsidRDefault="0006606E" w:rsidP="001701D2">
      <w:pPr>
        <w:rPr>
          <w:del w:id="19" w:author="Gonçalo José Santos Araújo" w:date="2025-04-29T16:43:00Z" w16du:dateUtc="2025-04-29T15:43:00Z"/>
          <w:b/>
          <w:bCs/>
          <w:rPrChange w:id="20" w:author="Gonçalo José Santos Araújo" w:date="2025-04-29T16:43:00Z" w16du:dateUtc="2025-04-29T15:43:00Z">
            <w:rPr>
              <w:del w:id="21" w:author="Gonçalo José Santos Araújo" w:date="2025-04-29T16:43:00Z" w16du:dateUtc="2025-04-29T15:43:00Z"/>
            </w:rPr>
          </w:rPrChange>
        </w:rPr>
        <w:pPrChange w:id="22" w:author="Gonçalo José Santos Araújo" w:date="2025-04-29T16:43:00Z" w16du:dateUtc="2025-04-29T15:43:00Z">
          <w:pPr>
            <w:pStyle w:val="PargrafodaLista"/>
          </w:pPr>
        </w:pPrChange>
      </w:pPr>
      <w:del w:id="23" w:author="Gonçalo José Santos Araújo" w:date="2025-04-29T16:43:00Z" w16du:dateUtc="2025-04-29T15:43:00Z">
        <w:r w:rsidDel="001701D2">
          <w:delText>Vi agora o seguinte:</w:delText>
        </w:r>
        <w:r w:rsidDel="001701D2">
          <w:br/>
        </w:r>
        <w:r w:rsidRPr="001701D2" w:rsidDel="001701D2">
          <w:rPr>
            <w:b/>
            <w:bCs/>
            <w:rPrChange w:id="24" w:author="Gonçalo José Santos Araújo" w:date="2025-04-29T16:43:00Z" w16du:dateUtc="2025-04-29T15:43:00Z">
              <w:rPr/>
            </w:rPrChange>
          </w:rPr>
          <w:delText>Produc</w:delText>
        </w:r>
        <w:r w:rsidRPr="001701D2" w:rsidDel="001701D2">
          <w:rPr>
            <w:b/>
            <w:bCs/>
            <w:rPrChange w:id="25" w:author="Gonçalo José Santos Araújo" w:date="2025-04-29T16:43:00Z" w16du:dateUtc="2025-04-29T15:43:00Z">
              <w:rPr/>
            </w:rPrChange>
          </w:rPr>
          <w:delText xml:space="preserve">ão </w:delText>
        </w:r>
        <w:r w:rsidRPr="001701D2" w:rsidDel="001701D2">
          <w:rPr>
            <w:b/>
            <w:bCs/>
            <w:rPrChange w:id="26" w:author="Gonçalo José Santos Araújo" w:date="2025-04-29T16:43:00Z" w16du:dateUtc="2025-04-29T15:43:00Z">
              <w:rPr/>
            </w:rPrChange>
          </w:rPr>
          <w:delText>+Importa</w:delText>
        </w:r>
        <w:r w:rsidRPr="001701D2" w:rsidDel="001701D2">
          <w:rPr>
            <w:b/>
            <w:bCs/>
            <w:rPrChange w:id="27" w:author="Gonçalo José Santos Araújo" w:date="2025-04-29T16:43:00Z" w16du:dateUtc="2025-04-29T15:43:00Z">
              <w:rPr/>
            </w:rPrChange>
          </w:rPr>
          <w:delText xml:space="preserve">ções </w:delText>
        </w:r>
        <w:r w:rsidRPr="001701D2" w:rsidDel="001701D2">
          <w:rPr>
            <w:b/>
            <w:bCs/>
            <w:rPrChange w:id="28" w:author="Gonçalo José Santos Araújo" w:date="2025-04-29T16:43:00Z" w16du:dateUtc="2025-04-29T15:43:00Z">
              <w:rPr/>
            </w:rPrChange>
          </w:rPr>
          <w:delText>=Consumo+Exporta</w:delText>
        </w:r>
        <w:r w:rsidRPr="001701D2" w:rsidDel="001701D2">
          <w:rPr>
            <w:b/>
            <w:bCs/>
            <w:rPrChange w:id="29" w:author="Gonçalo José Santos Araújo" w:date="2025-04-29T16:43:00Z" w16du:dateUtc="2025-04-29T15:43:00Z">
              <w:rPr/>
            </w:rPrChange>
          </w:rPr>
          <w:delText>ções</w:delText>
        </w:r>
        <w:r w:rsidRPr="001701D2" w:rsidDel="001701D2">
          <w:rPr>
            <w:b/>
            <w:bCs/>
            <w:rPrChange w:id="30" w:author="Gonçalo José Santos Araújo" w:date="2025-04-29T16:43:00Z" w16du:dateUtc="2025-04-29T15:43:00Z">
              <w:rPr/>
            </w:rPrChange>
          </w:rPr>
          <w:delText>+Perdas</w:delText>
        </w:r>
      </w:del>
    </w:p>
    <w:p w14:paraId="37829B16" w14:textId="22717C17" w:rsidR="0006606E" w:rsidRPr="0006606E" w:rsidDel="001701D2" w:rsidRDefault="0006606E" w:rsidP="001701D2">
      <w:pPr>
        <w:rPr>
          <w:del w:id="31" w:author="Gonçalo José Santos Araújo" w:date="2025-04-29T16:43:00Z" w16du:dateUtc="2025-04-29T15:43:00Z"/>
        </w:rPr>
        <w:pPrChange w:id="32" w:author="Gonçalo José Santos Araújo" w:date="2025-04-29T16:43:00Z" w16du:dateUtc="2025-04-29T15:43:00Z">
          <w:pPr>
            <w:pStyle w:val="PargrafodaLista"/>
          </w:pPr>
        </w:pPrChange>
      </w:pPr>
      <w:del w:id="33" w:author="Gonçalo José Santos Araújo" w:date="2025-04-29T16:43:00Z" w16du:dateUtc="2025-04-29T15:43:00Z">
        <w:r w:rsidRPr="0006606E" w:rsidDel="001701D2">
          <w:delText>Oferta total=Produ</w:delText>
        </w:r>
        <w:r w:rsidDel="001701D2">
          <w:delText>çã</w:delText>
        </w:r>
        <w:r w:rsidRPr="0006606E" w:rsidDel="001701D2">
          <w:delText>o +Importa</w:delText>
        </w:r>
        <w:r w:rsidDel="001701D2">
          <w:delText>ção</w:delText>
        </w:r>
        <w:r w:rsidRPr="0006606E" w:rsidDel="001701D2">
          <w:rPr>
            <w:rFonts w:ascii="Arial" w:hAnsi="Arial" w:cs="Arial"/>
          </w:rPr>
          <w:delText>​</w:delText>
        </w:r>
        <w:r w:rsidRPr="0006606E" w:rsidDel="001701D2">
          <w:delText>o</w:delText>
        </w:r>
        <w:r w:rsidDel="001701D2">
          <w:delText xml:space="preserve"> </w:delText>
        </w:r>
        <w:r w:rsidRPr="0006606E" w:rsidDel="001701D2">
          <w:delText>s−Exporta</w:delText>
        </w:r>
        <w:r w:rsidDel="001701D2">
          <w:delText>çõ</w:delText>
        </w:r>
        <w:r w:rsidRPr="0006606E" w:rsidDel="001701D2">
          <w:delText>es−Perdas</w:delText>
        </w:r>
      </w:del>
    </w:p>
    <w:p w14:paraId="47F4E90B" w14:textId="611F1F2B" w:rsidR="009B0633" w:rsidRDefault="009B0633" w:rsidP="001701D2">
      <w:pPr>
        <w:rPr>
          <w:highlight w:val="yellow"/>
        </w:rPr>
        <w:pPrChange w:id="34" w:author="Gonçalo José Santos Araújo" w:date="2025-04-29T16:43:00Z" w16du:dateUtc="2025-04-29T15:43:00Z">
          <w:pPr>
            <w:pStyle w:val="PargrafodaLista"/>
            <w:numPr>
              <w:ilvl w:val="1"/>
              <w:numId w:val="3"/>
            </w:numPr>
            <w:ind w:left="1440" w:hanging="360"/>
          </w:pPr>
        </w:pPrChange>
      </w:pPr>
      <w:r>
        <w:rPr>
          <w:highlight w:val="yellow"/>
        </w:rPr>
        <w:t>Talvez importação deva estar em fontes de produção</w:t>
      </w:r>
    </w:p>
    <w:p w14:paraId="745445F2" w14:textId="2DE3BB1E" w:rsidR="0006606E" w:rsidDel="001701D2" w:rsidRDefault="0006606E" w:rsidP="001701D2">
      <w:pPr>
        <w:rPr>
          <w:del w:id="35" w:author="Gonçalo José Santos Araújo" w:date="2025-04-29T16:44:00Z" w16du:dateUtc="2025-04-29T15:44:00Z"/>
        </w:rPr>
        <w:pPrChange w:id="36" w:author="Gonçalo José Santos Araújo" w:date="2025-04-29T16:44:00Z" w16du:dateUtc="2025-04-29T15:44:00Z">
          <w:pPr>
            <w:pStyle w:val="PargrafodaLista"/>
            <w:ind w:left="1440"/>
          </w:pPr>
        </w:pPrChange>
      </w:pPr>
      <w:del w:id="37" w:author="Gonçalo José Santos Araújo" w:date="2025-04-29T16:44:00Z" w16du:dateUtc="2025-04-29T15:44:00Z">
        <w:r w:rsidRPr="0006606E" w:rsidDel="001701D2">
          <w:delText xml:space="preserve">Portanto, </w:delText>
        </w:r>
        <w:r w:rsidRPr="001701D2" w:rsidDel="001701D2">
          <w:rPr>
            <w:b/>
            <w:bCs/>
          </w:rPr>
          <w:delText>Importações</w:delText>
        </w:r>
        <w:r w:rsidRPr="0006606E" w:rsidDel="001701D2">
          <w:delText xml:space="preserve"> são contabilizadas como parte da oferta, mas não da produção.</w:delText>
        </w:r>
      </w:del>
    </w:p>
    <w:p w14:paraId="19951C53" w14:textId="77777777" w:rsidR="001701D2" w:rsidRPr="0006606E" w:rsidRDefault="001701D2" w:rsidP="001701D2">
      <w:pPr>
        <w:rPr>
          <w:ins w:id="38" w:author="Gonçalo José Santos Araújo" w:date="2025-04-29T16:44:00Z" w16du:dateUtc="2025-04-29T15:44:00Z"/>
        </w:rPr>
        <w:pPrChange w:id="39" w:author="Gonçalo José Santos Araújo" w:date="2025-04-29T16:44:00Z" w16du:dateUtc="2025-04-29T15:44:00Z">
          <w:pPr>
            <w:pStyle w:val="PargrafodaLista"/>
            <w:ind w:left="1440"/>
          </w:pPr>
        </w:pPrChange>
      </w:pPr>
      <w:ins w:id="40" w:author="Gonçalo José Santos Araújo" w:date="2025-04-29T16:44:00Z" w16du:dateUtc="2025-04-29T15:44:00Z">
        <w:r w:rsidRPr="0006606E">
          <w:t xml:space="preserve">Portanto, </w:t>
        </w:r>
        <w:r w:rsidRPr="0006606E">
          <w:rPr>
            <w:b/>
            <w:bCs/>
          </w:rPr>
          <w:t>Importações</w:t>
        </w:r>
        <w:r w:rsidRPr="0006606E">
          <w:t xml:space="preserve"> são contabilizadas como parte da oferta, mas não da produção.</w:t>
        </w:r>
      </w:ins>
    </w:p>
    <w:p w14:paraId="2C0505FD" w14:textId="034C9727" w:rsidR="009B0633" w:rsidRPr="001701D2" w:rsidRDefault="009B0633" w:rsidP="001701D2">
      <w:pPr>
        <w:rPr>
          <w:highlight w:val="yellow"/>
        </w:rPr>
        <w:pPrChange w:id="41" w:author="Gonçalo José Santos Araújo" w:date="2025-04-29T16:44:00Z" w16du:dateUtc="2025-04-29T15:44:00Z">
          <w:pPr>
            <w:pStyle w:val="PargrafodaLista"/>
            <w:numPr>
              <w:ilvl w:val="1"/>
              <w:numId w:val="3"/>
            </w:numPr>
            <w:ind w:left="1440" w:hanging="360"/>
          </w:pPr>
        </w:pPrChange>
      </w:pPr>
      <w:r w:rsidRPr="001701D2">
        <w:rPr>
          <w:highlight w:val="yellow"/>
        </w:rPr>
        <w:t>E perdas seja consumo – exportação?</w:t>
      </w:r>
      <w:ins w:id="42" w:author="Gonçalo José Santos Araújo" w:date="2025-04-29T16:44:00Z" w16du:dateUtc="2025-04-29T15:44:00Z">
        <w:r w:rsidR="001701D2" w:rsidRPr="001701D2">
          <w:rPr>
            <w:rPrChange w:id="43" w:author="Gonçalo José Santos Araújo" w:date="2025-04-29T16:44:00Z" w16du:dateUtc="2025-04-29T15:44:00Z">
              <w:rPr>
                <w:highlight w:val="yellow"/>
              </w:rPr>
            </w:rPrChange>
          </w:rPr>
          <w:t xml:space="preserve"> Não</w:t>
        </w:r>
      </w:ins>
    </w:p>
    <w:p w14:paraId="6E89DFCE" w14:textId="0FE3B196" w:rsidR="00CE1E19" w:rsidDel="001701D2" w:rsidRDefault="0006606E" w:rsidP="00CE1E19">
      <w:pPr>
        <w:pStyle w:val="PargrafodaLista"/>
        <w:ind w:left="1440"/>
        <w:rPr>
          <w:del w:id="44" w:author="Gonçalo José Santos Araújo" w:date="2025-04-29T16:44:00Z" w16du:dateUtc="2025-04-29T15:44:00Z"/>
        </w:rPr>
      </w:pPr>
      <w:del w:id="45" w:author="Gonçalo José Santos Araújo" w:date="2025-04-29T16:44:00Z" w16du:dateUtc="2025-04-29T15:44:00Z">
        <w:r w:rsidDel="001701D2">
          <w:delText>Não.</w:delText>
        </w:r>
      </w:del>
    </w:p>
    <w:p w14:paraId="70467F09" w14:textId="38BDEA84" w:rsidR="00CE1E19" w:rsidRDefault="00CE1E19" w:rsidP="00CE1E19">
      <w:pPr>
        <w:pStyle w:val="PargrafodaLista"/>
        <w:numPr>
          <w:ilvl w:val="0"/>
          <w:numId w:val="4"/>
        </w:numPr>
      </w:pPr>
      <w:r>
        <w:t>Na preparação das consultas:</w:t>
      </w:r>
    </w:p>
    <w:p w14:paraId="27AAAA55" w14:textId="4A56E77A" w:rsidR="00CE1E19" w:rsidRDefault="00CE1E19" w:rsidP="00CE1E19">
      <w:pPr>
        <w:pStyle w:val="PargrafodaLista"/>
        <w:numPr>
          <w:ilvl w:val="0"/>
          <w:numId w:val="3"/>
        </w:numPr>
      </w:pPr>
      <w:r>
        <w:t>Preparação de uma tabela mais eficaz para consultar a energia produzida por cada forma de produção. Assim, foi necessário:</w:t>
      </w:r>
    </w:p>
    <w:p w14:paraId="75F23B85" w14:textId="2BF36C80" w:rsidR="00CE1E19" w:rsidRDefault="00CE1E19" w:rsidP="00CE1E19">
      <w:pPr>
        <w:pStyle w:val="PargrafodaLista"/>
        <w:numPr>
          <w:ilvl w:val="1"/>
          <w:numId w:val="3"/>
        </w:numPr>
      </w:pPr>
      <w:r>
        <w:t xml:space="preserve">Duplicar o ficheiro </w:t>
      </w:r>
      <w:proofErr w:type="spellStart"/>
      <w:r>
        <w:t>Produção_consumo_TUDO</w:t>
      </w:r>
      <w:proofErr w:type="spellEnd"/>
      <w:r>
        <w:t xml:space="preserve"> no passo anterior;</w:t>
      </w:r>
    </w:p>
    <w:p w14:paraId="4CA06527" w14:textId="57462E00" w:rsidR="00CE1E19" w:rsidRDefault="00CE1E19" w:rsidP="00CE1E19">
      <w:pPr>
        <w:pStyle w:val="PargrafodaLista"/>
        <w:numPr>
          <w:ilvl w:val="1"/>
          <w:numId w:val="3"/>
        </w:numPr>
      </w:pPr>
      <w:r>
        <w:t>Apagar as colunas não relacionadas com a produção</w:t>
      </w:r>
      <w:r w:rsidR="009B0633">
        <w:t xml:space="preserve"> -</w:t>
      </w:r>
      <w:r w:rsidR="009B0633" w:rsidRPr="009B0633">
        <w:rPr>
          <w:highlight w:val="yellow"/>
        </w:rPr>
        <w:t>não inclui importação, se calhar devia</w:t>
      </w:r>
      <w:r>
        <w:t>;</w:t>
      </w:r>
      <w:ins w:id="46" w:author="Gonçalo José Santos Araújo" w:date="2025-04-29T16:45:00Z" w16du:dateUtc="2025-04-29T15:45:00Z">
        <w:r w:rsidR="001701D2">
          <w:t xml:space="preserve"> Produção refere-se a produção de energia interna, portanto não incluir importação está cor</w:t>
        </w:r>
      </w:ins>
      <w:ins w:id="47" w:author="Gonçalo José Santos Araújo" w:date="2025-04-29T16:46:00Z" w16du:dateUtc="2025-04-29T15:46:00Z">
        <w:r w:rsidR="001701D2">
          <w:t>reto.</w:t>
        </w:r>
      </w:ins>
    </w:p>
    <w:p w14:paraId="5BE839A2" w14:textId="781604D7" w:rsidR="00CE1E19" w:rsidRDefault="00CE1E19" w:rsidP="00CE1E19">
      <w:pPr>
        <w:pStyle w:val="PargrafodaLista"/>
        <w:numPr>
          <w:ilvl w:val="1"/>
          <w:numId w:val="3"/>
        </w:numPr>
      </w:pPr>
      <w:r>
        <w:t>Selecionar a coluna “Data e Hora”;</w:t>
      </w:r>
    </w:p>
    <w:p w14:paraId="33E888EB" w14:textId="4E00A8CC" w:rsidR="00CE1E19" w:rsidRDefault="00CE1E19" w:rsidP="00CE1E19">
      <w:pPr>
        <w:pStyle w:val="PargrafodaLista"/>
        <w:numPr>
          <w:ilvl w:val="1"/>
          <w:numId w:val="3"/>
        </w:numPr>
      </w:pPr>
      <w:r>
        <w:t xml:space="preserve">Fazer </w:t>
      </w:r>
      <w:proofErr w:type="spellStart"/>
      <w:r>
        <w:t>unpivot</w:t>
      </w:r>
      <w:proofErr w:type="spellEnd"/>
      <w:r>
        <w:t xml:space="preserve"> das outras colunas (anular dinamização de outras colunas);</w:t>
      </w:r>
    </w:p>
    <w:p w14:paraId="7E5C6355" w14:textId="7EAC0AB4" w:rsidR="00CE1E19" w:rsidRDefault="00CE1E19" w:rsidP="00CE1E19">
      <w:pPr>
        <w:pStyle w:val="PargrafodaLista"/>
        <w:numPr>
          <w:ilvl w:val="1"/>
          <w:numId w:val="3"/>
        </w:numPr>
      </w:pPr>
      <w:r>
        <w:t xml:space="preserve">Alterar o nome da coluna que contém as várias fontes de produção para “tipo”. </w:t>
      </w:r>
    </w:p>
    <w:p w14:paraId="563D2627" w14:textId="7EC7CFB2" w:rsidR="00CE1E19" w:rsidRDefault="00CE1E19" w:rsidP="00CE1E19">
      <w:pPr>
        <w:pStyle w:val="PargrafodaLista"/>
        <w:numPr>
          <w:ilvl w:val="0"/>
          <w:numId w:val="3"/>
        </w:numPr>
      </w:pPr>
      <w:r>
        <w:t>Preparação de uma tabela com apenas os dados relativos ao consumo. Os passos dados foram:</w:t>
      </w:r>
    </w:p>
    <w:p w14:paraId="58E01B55" w14:textId="0D72F0D6" w:rsidR="00CE1E19" w:rsidRDefault="00CE1E19" w:rsidP="00CE1E19">
      <w:pPr>
        <w:pStyle w:val="PargrafodaLista"/>
        <w:numPr>
          <w:ilvl w:val="1"/>
          <w:numId w:val="3"/>
        </w:numPr>
      </w:pPr>
      <w:r>
        <w:lastRenderedPageBreak/>
        <w:t xml:space="preserve">Duplicar novamente a consulta </w:t>
      </w:r>
      <w:proofErr w:type="spellStart"/>
      <w:r>
        <w:t>Produção_consumo_TUDO</w:t>
      </w:r>
      <w:proofErr w:type="spellEnd"/>
      <w:r>
        <w:t>;</w:t>
      </w:r>
    </w:p>
    <w:p w14:paraId="19A65B49" w14:textId="7E1FE698" w:rsidR="00CE1E19" w:rsidRDefault="00CE1E19" w:rsidP="00CE1E19">
      <w:pPr>
        <w:pStyle w:val="PargrafodaLista"/>
        <w:numPr>
          <w:ilvl w:val="1"/>
          <w:numId w:val="3"/>
        </w:numPr>
      </w:pPr>
      <w:r>
        <w:t>Apagar todos os dados relativos à fonte de produção;</w:t>
      </w:r>
    </w:p>
    <w:p w14:paraId="7784536A" w14:textId="43EB6527" w:rsidR="00CE1E19" w:rsidRDefault="00CE1E19" w:rsidP="00CE1E19">
      <w:pPr>
        <w:pStyle w:val="PargrafodaLista"/>
        <w:numPr>
          <w:ilvl w:val="0"/>
          <w:numId w:val="4"/>
        </w:numPr>
      </w:pPr>
      <w:r>
        <w:t>Na articulação das duas consultas:</w:t>
      </w:r>
    </w:p>
    <w:p w14:paraId="2D4890B0" w14:textId="6B76556D" w:rsidR="00CE1E19" w:rsidRDefault="00CE1E19" w:rsidP="00CE1E19">
      <w:pPr>
        <w:pStyle w:val="PargrafodaLista"/>
        <w:numPr>
          <w:ilvl w:val="0"/>
          <w:numId w:val="3"/>
        </w:numPr>
      </w:pPr>
      <w:r>
        <w:t>Estabelecer uma relação entre os dois campos de datas</w:t>
      </w:r>
    </w:p>
    <w:p w14:paraId="76746FB8" w14:textId="77777777" w:rsidR="00CE1E19" w:rsidRDefault="00CE1E19" w:rsidP="00CE1E19"/>
    <w:p w14:paraId="2420A3E8" w14:textId="10478E96" w:rsidR="00CE1E19" w:rsidRDefault="00CE1E19" w:rsidP="00CE1E19">
      <w:r>
        <w:t>Graças a esta nova organização, passa a ser possível desagregar, para cada momento escolhido, a fonte de produção</w:t>
      </w:r>
    </w:p>
    <w:p w14:paraId="3226D6BC" w14:textId="77777777" w:rsidR="000651F4" w:rsidRDefault="000651F4" w:rsidP="000651F4"/>
    <w:p w14:paraId="562E1716" w14:textId="32B47916" w:rsidR="00E27AAF" w:rsidRDefault="00E27AAF">
      <w:r>
        <w:t>Dados relativos às perdas</w:t>
      </w:r>
    </w:p>
    <w:p w14:paraId="43BDD2AD" w14:textId="5526094F" w:rsidR="00E27AAF" w:rsidRDefault="000651F4">
      <w:r>
        <w:t>Após descarregar</w:t>
      </w:r>
      <w:r w:rsidR="00E27AAF">
        <w:t xml:space="preserve"> as informações </w:t>
      </w:r>
      <w:r>
        <w:t xml:space="preserve">disponíveis </w:t>
      </w:r>
      <w:r w:rsidR="00E27AAF">
        <w:t>nos sites da e-redes como da REN</w:t>
      </w:r>
      <w:r>
        <w:t xml:space="preserve"> e proceder à </w:t>
      </w:r>
      <w:r w:rsidR="00E27AAF">
        <w:t>exploração dos dados, verificamos que existiam lacunas nos vários anos, que podiam ser colmatadas pela junção das várias tabelas. O trabalho realizado respondeu aos seguintes passos:</w:t>
      </w:r>
    </w:p>
    <w:p w14:paraId="63FA9213" w14:textId="79774366" w:rsidR="00E27AAF" w:rsidRDefault="00E27AAF" w:rsidP="00E27AAF">
      <w:pPr>
        <w:pStyle w:val="PargrafodaLista"/>
        <w:numPr>
          <w:ilvl w:val="0"/>
          <w:numId w:val="2"/>
        </w:numPr>
      </w:pPr>
      <w:r>
        <w:t>Ano de 2023. Por conter todos os perfis de perdas, assumiu-se como base para incorporar as informações restantes aos relativos anos. A limpeza e preparação dos dados consistiu em:</w:t>
      </w:r>
    </w:p>
    <w:p w14:paraId="43DFCB2B" w14:textId="098C73FF" w:rsidR="00310808" w:rsidRDefault="00310808" w:rsidP="00E27AAF">
      <w:pPr>
        <w:pStyle w:val="PargrafodaLista"/>
        <w:numPr>
          <w:ilvl w:val="0"/>
          <w:numId w:val="1"/>
        </w:numPr>
      </w:pPr>
      <w:r>
        <w:t>Duplicar a consulta, criando “PERDAS CORRIGIDO”</w:t>
      </w:r>
    </w:p>
    <w:p w14:paraId="346BAA28" w14:textId="1239863F" w:rsidR="00E27AAF" w:rsidRDefault="00E27AAF" w:rsidP="00E27AAF">
      <w:pPr>
        <w:pStyle w:val="PargrafodaLista"/>
        <w:numPr>
          <w:ilvl w:val="0"/>
          <w:numId w:val="1"/>
        </w:numPr>
      </w:pPr>
      <w:r>
        <w:t>Alterar o tipo de dados dos campos numéricos, passando de texto para decimal;</w:t>
      </w:r>
    </w:p>
    <w:p w14:paraId="7E1D1F92" w14:textId="5CEAC543" w:rsidR="00E27AAF" w:rsidRDefault="00E27AAF" w:rsidP="00E27AAF">
      <w:pPr>
        <w:pStyle w:val="PargrafodaLista"/>
        <w:numPr>
          <w:ilvl w:val="0"/>
          <w:numId w:val="1"/>
        </w:numPr>
      </w:pPr>
      <w:r>
        <w:t>Juntar os campos data e hora:</w:t>
      </w:r>
    </w:p>
    <w:p w14:paraId="1E9CEDDF" w14:textId="510717A1" w:rsidR="00E27AAF" w:rsidRDefault="00E27AAF" w:rsidP="00E27AAF">
      <w:pPr>
        <w:pStyle w:val="PargrafodaLista"/>
        <w:numPr>
          <w:ilvl w:val="1"/>
          <w:numId w:val="1"/>
        </w:numPr>
      </w:pPr>
      <w:r>
        <w:t>Transformando ambos para texto;</w:t>
      </w:r>
    </w:p>
    <w:p w14:paraId="796C8E83" w14:textId="55DC2EAE" w:rsidR="00E27AAF" w:rsidRDefault="00E27AAF" w:rsidP="00E27AAF">
      <w:pPr>
        <w:pStyle w:val="PargrafodaLista"/>
        <w:numPr>
          <w:ilvl w:val="1"/>
          <w:numId w:val="1"/>
        </w:numPr>
      </w:pPr>
      <w:r>
        <w:t>Substituindo os valores “24:00” por “00:00” no campo data</w:t>
      </w:r>
    </w:p>
    <w:p w14:paraId="77C8E4D8" w14:textId="32A83675" w:rsidR="00E27AAF" w:rsidRDefault="00E27AAF" w:rsidP="00E27AAF">
      <w:pPr>
        <w:pStyle w:val="PargrafodaLista"/>
        <w:numPr>
          <w:ilvl w:val="1"/>
          <w:numId w:val="1"/>
        </w:numPr>
      </w:pPr>
      <w:r>
        <w:t>Criando uma nova coluna personalizada (DATA CORRIGIDA = [DATA]&amp;” “&amp;[HORA])</w:t>
      </w:r>
    </w:p>
    <w:p w14:paraId="356F7ADC" w14:textId="2D59474A" w:rsidR="00E27AAF" w:rsidRDefault="00E27AAF" w:rsidP="00E27AAF">
      <w:pPr>
        <w:pStyle w:val="PargrafodaLista"/>
        <w:numPr>
          <w:ilvl w:val="1"/>
          <w:numId w:val="1"/>
        </w:numPr>
      </w:pPr>
      <w:r>
        <w:t>Transformando esta nova coluna para formato Data e hora</w:t>
      </w:r>
    </w:p>
    <w:p w14:paraId="1F6C6CF2" w14:textId="77777777" w:rsidR="00E27AAF" w:rsidRDefault="00E27AAF" w:rsidP="00E27AAF">
      <w:pPr>
        <w:pStyle w:val="PargrafodaLista"/>
        <w:ind w:left="1440"/>
      </w:pPr>
    </w:p>
    <w:p w14:paraId="09D7F428" w14:textId="11457252" w:rsidR="00E27AAF" w:rsidRDefault="00E27AAF" w:rsidP="00E27AAF">
      <w:pPr>
        <w:pStyle w:val="PargrafodaLista"/>
        <w:numPr>
          <w:ilvl w:val="0"/>
          <w:numId w:val="2"/>
        </w:numPr>
      </w:pPr>
      <w:r>
        <w:t>Anos de 2024 e 2025. Antes de serem adicionados à consulta anterior, é preciso completar os dados da e-redes com os dados da REN. Neste caso foi preciso:</w:t>
      </w:r>
    </w:p>
    <w:p w14:paraId="09372EAD" w14:textId="3FC22AE8" w:rsidR="00310808" w:rsidRDefault="00E27AAF" w:rsidP="00310808">
      <w:pPr>
        <w:pStyle w:val="PargrafodaLista"/>
        <w:numPr>
          <w:ilvl w:val="0"/>
          <w:numId w:val="1"/>
        </w:numPr>
      </w:pPr>
      <w:r>
        <w:t>Trabalhar os dados da e-redes, sendo necessário:</w:t>
      </w:r>
    </w:p>
    <w:p w14:paraId="567EFE35" w14:textId="6C4AB60E" w:rsidR="00E27AAF" w:rsidRDefault="00E27AAF" w:rsidP="00E27AAF">
      <w:pPr>
        <w:pStyle w:val="PargrafodaLista"/>
        <w:numPr>
          <w:ilvl w:val="1"/>
          <w:numId w:val="1"/>
        </w:numPr>
      </w:pPr>
      <w:r>
        <w:t xml:space="preserve">Importar os ficheiros </w:t>
      </w:r>
      <w:proofErr w:type="spellStart"/>
      <w:r>
        <w:t>excel</w:t>
      </w:r>
      <w:proofErr w:type="spellEnd"/>
      <w:r>
        <w:t xml:space="preserve"> correspondentes a estes dois anos;</w:t>
      </w:r>
    </w:p>
    <w:p w14:paraId="16FA8BF9" w14:textId="02AE869A" w:rsidR="00E27AAF" w:rsidRDefault="00E27AAF" w:rsidP="00E27AAF">
      <w:pPr>
        <w:pStyle w:val="PargrafodaLista"/>
        <w:numPr>
          <w:ilvl w:val="1"/>
          <w:numId w:val="1"/>
        </w:numPr>
      </w:pPr>
      <w:r>
        <w:t>Juntar os dois ficheiros a partir de acrescentar consultas</w:t>
      </w:r>
      <w:r w:rsidR="00310808">
        <w:t>, originando a consulta 2024-25 CORRIGIDO</w:t>
      </w:r>
      <w:r>
        <w:t>;</w:t>
      </w:r>
    </w:p>
    <w:p w14:paraId="4A9E193D" w14:textId="34030DE6" w:rsidR="00E27AAF" w:rsidRDefault="00E27AAF" w:rsidP="00E27AAF">
      <w:pPr>
        <w:pStyle w:val="PargrafodaLista"/>
        <w:numPr>
          <w:ilvl w:val="1"/>
          <w:numId w:val="1"/>
        </w:numPr>
      </w:pPr>
      <w:r>
        <w:t>Introduzir as alterações referidas no ponto anterior;</w:t>
      </w:r>
    </w:p>
    <w:p w14:paraId="4856D8A2" w14:textId="18FDB29F" w:rsidR="00E27AAF" w:rsidRDefault="00E27AAF" w:rsidP="00E27AAF">
      <w:pPr>
        <w:pStyle w:val="PargrafodaLista"/>
        <w:numPr>
          <w:ilvl w:val="0"/>
          <w:numId w:val="1"/>
        </w:numPr>
      </w:pPr>
      <w:r>
        <w:t>Trabalhar os dados da REN, sendo necessário:</w:t>
      </w:r>
    </w:p>
    <w:p w14:paraId="1D44BFBB" w14:textId="3308436C" w:rsidR="00E27AAF" w:rsidRDefault="003E18C9" w:rsidP="003E18C9">
      <w:pPr>
        <w:pStyle w:val="PargrafodaLista"/>
        <w:numPr>
          <w:ilvl w:val="1"/>
          <w:numId w:val="1"/>
        </w:numPr>
      </w:pPr>
      <w:r>
        <w:t xml:space="preserve">Importar os ficheiros </w:t>
      </w:r>
      <w:proofErr w:type="spellStart"/>
      <w:r>
        <w:t>excel</w:t>
      </w:r>
      <w:proofErr w:type="spellEnd"/>
      <w:r>
        <w:t xml:space="preserve"> correspondentes a estes dois anos;</w:t>
      </w:r>
    </w:p>
    <w:p w14:paraId="6AC337A2" w14:textId="3160E095" w:rsidR="003E18C9" w:rsidRDefault="003E18C9" w:rsidP="003E18C9">
      <w:pPr>
        <w:pStyle w:val="PargrafodaLista"/>
        <w:numPr>
          <w:ilvl w:val="1"/>
          <w:numId w:val="1"/>
        </w:numPr>
      </w:pPr>
      <w:r>
        <w:t>Juntar os dois ficheiros a partir de acrescentar consultas;</w:t>
      </w:r>
    </w:p>
    <w:p w14:paraId="641556FA" w14:textId="13266E6C" w:rsidR="003E18C9" w:rsidRDefault="003E18C9" w:rsidP="003E18C9">
      <w:pPr>
        <w:pStyle w:val="PargrafodaLista"/>
        <w:numPr>
          <w:ilvl w:val="1"/>
          <w:numId w:val="1"/>
        </w:numPr>
      </w:pPr>
      <w:r>
        <w:lastRenderedPageBreak/>
        <w:t xml:space="preserve">Alterar o campo data, por forma a ficar homogéneo com o formato da e-redes. Para isto, a partir de “extrair dados”, foram isolados os dados </w:t>
      </w:r>
      <w:r w:rsidR="00310808">
        <w:t>antes</w:t>
      </w:r>
      <w:r>
        <w:t xml:space="preserve"> do delimitador (“-“);</w:t>
      </w:r>
    </w:p>
    <w:p w14:paraId="0139C185" w14:textId="4466D484" w:rsidR="003E18C9" w:rsidRDefault="003E18C9" w:rsidP="003E18C9">
      <w:pPr>
        <w:pStyle w:val="PargrafodaLista"/>
        <w:numPr>
          <w:ilvl w:val="1"/>
          <w:numId w:val="1"/>
        </w:numPr>
      </w:pPr>
      <w:r>
        <w:t>Introduzir o campo “DATA CORRIGIDA”, seguindo os mesmos passos descritos previamente</w:t>
      </w:r>
      <w:r w:rsidR="00310808">
        <w:t>;</w:t>
      </w:r>
    </w:p>
    <w:p w14:paraId="16F5E7E6" w14:textId="5EF1D861" w:rsidR="00310808" w:rsidRDefault="00310808" w:rsidP="00310808">
      <w:pPr>
        <w:pStyle w:val="PargrafodaLista"/>
        <w:numPr>
          <w:ilvl w:val="0"/>
          <w:numId w:val="1"/>
        </w:numPr>
      </w:pPr>
      <w:r>
        <w:t>Juntar os dados da REN e da e-redes, a partir de “intercalar consultas”, usando como campo de ligação da “DATA CORRIGIDA”, importando apenas os campos AT/RNT e MAT. A base utilizada foi 2024-25 CORRIGIDO;</w:t>
      </w:r>
    </w:p>
    <w:p w14:paraId="46B8CCCC" w14:textId="447CB4F4" w:rsidR="00310808" w:rsidRDefault="00310808" w:rsidP="00310808">
      <w:pPr>
        <w:pStyle w:val="PargrafodaLista"/>
        <w:numPr>
          <w:ilvl w:val="0"/>
          <w:numId w:val="2"/>
        </w:numPr>
        <w:rPr>
          <w:ins w:id="48" w:author="Gonçalo José Santos Araújo" w:date="2025-04-29T16:52:00Z" w16du:dateUtc="2025-04-29T15:52:00Z"/>
        </w:rPr>
      </w:pPr>
      <w:r>
        <w:t>Juntar todos os anos. Assegurado o mesmo número de colunas, com idêntico nome e tipo de dados, a consulta 2024-25 CORRIGIDO foi acrescentada à consulta PERDAS CORRIGIDO, dando origem ao ficheiro definitivo de trabalho.</w:t>
      </w:r>
    </w:p>
    <w:p w14:paraId="6AFDCA16" w14:textId="77777777" w:rsidR="00BF6A2C" w:rsidRDefault="00BF6A2C" w:rsidP="00BF6A2C">
      <w:pPr>
        <w:rPr>
          <w:ins w:id="49" w:author="Gonçalo José Santos Araújo" w:date="2025-04-29T16:52:00Z" w16du:dateUtc="2025-04-29T15:52:00Z"/>
        </w:rPr>
      </w:pPr>
    </w:p>
    <w:p w14:paraId="6CA5C4BF" w14:textId="77777777" w:rsidR="00BF6A2C" w:rsidRDefault="00BF6A2C" w:rsidP="00BF6A2C">
      <w:pPr>
        <w:rPr>
          <w:ins w:id="50" w:author="Gonçalo José Santos Araújo" w:date="2025-04-29T16:52:00Z" w16du:dateUtc="2025-04-29T15:52:00Z"/>
        </w:rPr>
      </w:pPr>
    </w:p>
    <w:p w14:paraId="40AD5DBD" w14:textId="7B746822" w:rsidR="00BF6A2C" w:rsidRDefault="00BF6A2C" w:rsidP="00BF6A2C">
      <w:pPr>
        <w:rPr>
          <w:ins w:id="51" w:author="Gonçalo José Santos Araújo" w:date="2025-04-29T16:52:00Z" w16du:dateUtc="2025-04-29T15:52:00Z"/>
        </w:rPr>
      </w:pPr>
      <w:ins w:id="52" w:author="Gonçalo José Santos Araújo" w:date="2025-04-29T16:52:00Z" w16du:dateUtc="2025-04-29T15:52:00Z">
        <w:r>
          <w:t>Preços eletricidade PT/ ES</w:t>
        </w:r>
      </w:ins>
    </w:p>
    <w:p w14:paraId="32B18B36" w14:textId="04B29EA3" w:rsidR="00BF6A2C" w:rsidRDefault="00BF6A2C" w:rsidP="00BF6A2C">
      <w:pPr>
        <w:rPr>
          <w:ins w:id="53" w:author="Gonçalo José Santos Araújo" w:date="2025-04-29T16:54:00Z" w16du:dateUtc="2025-04-29T15:54:00Z"/>
        </w:rPr>
      </w:pPr>
      <w:ins w:id="54" w:author="Gonçalo José Santos Araújo" w:date="2025-04-29T16:54:00Z" w16du:dateUtc="2025-04-29T15:54:00Z">
        <w:r>
          <w:t>Dados do</w:t>
        </w:r>
      </w:ins>
      <w:ins w:id="55" w:author="Gonçalo José Santos Araújo" w:date="2025-04-29T16:53:00Z" w16du:dateUtc="2025-04-29T15:53:00Z">
        <w:r>
          <w:t xml:space="preserve"> OMIE.es, </w:t>
        </w:r>
      </w:ins>
      <w:ins w:id="56" w:author="Gonçalo José Santos Araújo" w:date="2025-04-29T16:54:00Z" w16du:dateUtc="2025-04-29T15:54:00Z">
        <w:r>
          <w:t xml:space="preserve">recorrendo a </w:t>
        </w:r>
      </w:ins>
      <w:ins w:id="57" w:author="Gonçalo José Santos Araújo" w:date="2025-04-29T16:53:00Z" w16du:dateUtc="2025-04-29T15:53:00Z">
        <w:r>
          <w:t xml:space="preserve">um </w:t>
        </w:r>
        <w:proofErr w:type="spellStart"/>
        <w:r>
          <w:t>python</w:t>
        </w:r>
        <w:proofErr w:type="spellEnd"/>
        <w:r>
          <w:t xml:space="preserve"> package (</w:t>
        </w:r>
      </w:ins>
      <w:ins w:id="58" w:author="Gonçalo José Santos Araújo" w:date="2025-04-29T16:54:00Z" w16du:dateUtc="2025-04-29T15:54:00Z">
        <w:r>
          <w:fldChar w:fldCharType="begin"/>
        </w:r>
        <w:r>
          <w:instrText>HYPERLINK "</w:instrText>
        </w:r>
        <w:r w:rsidRPr="00BF6A2C">
          <w:instrText>https://github.com/acruzgarcia/OMIEData</w:instrText>
        </w:r>
        <w:r>
          <w:instrText>"</w:instrText>
        </w:r>
        <w:r>
          <w:fldChar w:fldCharType="separate"/>
        </w:r>
        <w:r w:rsidRPr="002B2B8E">
          <w:rPr>
            <w:rStyle w:val="Hiperligao"/>
          </w:rPr>
          <w:t>https://github.com/acruzgarcia/OMIEData</w:t>
        </w:r>
        <w:r>
          <w:fldChar w:fldCharType="end"/>
        </w:r>
        <w:r>
          <w:t>).</w:t>
        </w:r>
      </w:ins>
    </w:p>
    <w:p w14:paraId="1C955F5F" w14:textId="25F38EFE" w:rsidR="00BF6A2C" w:rsidRDefault="00BF6A2C" w:rsidP="00BF6A2C">
      <w:pPr>
        <w:rPr>
          <w:ins w:id="59" w:author="Gonçalo José Santos Araújo" w:date="2025-04-29T16:55:00Z" w16du:dateUtc="2025-04-29T15:55:00Z"/>
        </w:rPr>
      </w:pPr>
      <w:ins w:id="60" w:author="Gonçalo José Santos Araújo" w:date="2025-04-29T16:55:00Z" w16du:dateUtc="2025-04-29T15:55:00Z">
        <w:r>
          <w:t>…</w:t>
        </w:r>
      </w:ins>
    </w:p>
    <w:p w14:paraId="5F3331A7" w14:textId="5C85E722" w:rsidR="00BF6A2C" w:rsidRDefault="00BF6A2C" w:rsidP="00BF6A2C">
      <w:pPr>
        <w:rPr>
          <w:ins w:id="61" w:author="Gonçalo José Santos Araújo" w:date="2025-04-29T16:56:00Z" w16du:dateUtc="2025-04-29T15:56:00Z"/>
        </w:rPr>
      </w:pPr>
      <w:ins w:id="62" w:author="Gonçalo José Santos Araújo" w:date="2025-04-29T16:55:00Z" w16du:dateUtc="2025-04-29T15:55:00Z">
        <w:r>
          <w:t>Tabela com valores de perda para cada um dos dias e tabela com os perfis de perda</w:t>
        </w:r>
      </w:ins>
      <w:ins w:id="63" w:author="Gonçalo José Santos Araújo" w:date="2025-04-29T16:56:00Z" w16du:dateUtc="2025-04-29T15:56:00Z">
        <w:r>
          <w:t xml:space="preserve"> (obtidos na E-REDES). Casas decimais precisaram de ser ajustadas.</w:t>
        </w:r>
      </w:ins>
    </w:p>
    <w:p w14:paraId="3E642BF8" w14:textId="77C59A72" w:rsidR="00BF6A2C" w:rsidRDefault="00BF6A2C" w:rsidP="00BF6A2C">
      <w:pPr>
        <w:rPr>
          <w:ins w:id="64" w:author="Gonçalo José Santos Araújo" w:date="2025-04-29T17:48:00Z" w16du:dateUtc="2025-04-29T16:48:00Z"/>
        </w:rPr>
      </w:pPr>
      <w:ins w:id="65" w:author="Gonçalo José Santos Araújo" w:date="2025-04-29T16:56:00Z" w16du:dateUtc="2025-04-29T15:56:00Z">
        <w:r>
          <w:t>T</w:t>
        </w:r>
      </w:ins>
      <w:ins w:id="66" w:author="Gonçalo José Santos Araújo" w:date="2025-04-29T16:57:00Z" w16du:dateUtc="2025-04-29T15:57:00Z">
        <w:r>
          <w:t>abela com os perfis de consumo</w:t>
        </w:r>
      </w:ins>
      <w:ins w:id="67" w:author="Gonçalo José Santos Araújo" w:date="2025-04-29T16:58:00Z" w16du:dateUtc="2025-04-29T15:58:00Z">
        <w:r>
          <w:t>.</w:t>
        </w:r>
      </w:ins>
    </w:p>
    <w:p w14:paraId="2BA66062" w14:textId="77777777" w:rsidR="00505991" w:rsidRDefault="00505991" w:rsidP="00BF6A2C">
      <w:pPr>
        <w:rPr>
          <w:ins w:id="68" w:author="Gonçalo José Santos Araújo" w:date="2025-04-29T17:49:00Z" w16du:dateUtc="2025-04-29T16:49:00Z"/>
        </w:rPr>
      </w:pPr>
    </w:p>
    <w:p w14:paraId="5B39749D" w14:textId="703B3D2A" w:rsidR="00505991" w:rsidRDefault="00505991" w:rsidP="00BF6A2C">
      <w:pPr>
        <w:rPr>
          <w:ins w:id="69" w:author="Gonçalo José Santos Araújo" w:date="2025-04-29T17:48:00Z" w16du:dateUtc="2025-04-29T16:48:00Z"/>
        </w:rPr>
      </w:pPr>
      <w:ins w:id="70" w:author="Gonçalo José Santos Araújo" w:date="2025-04-29T17:48:00Z" w16du:dateUtc="2025-04-29T16:48:00Z">
        <w:r>
          <w:t>Considerar o seguinte nos preços de eletricidade:</w:t>
        </w:r>
      </w:ins>
    </w:p>
    <w:p w14:paraId="4167B3A8" w14:textId="2DA68CED" w:rsidR="00505991" w:rsidRPr="00505991" w:rsidRDefault="00505991" w:rsidP="00505991">
      <w:pPr>
        <w:rPr>
          <w:ins w:id="71" w:author="Gonçalo José Santos Araújo" w:date="2025-04-29T17:48:00Z" w16du:dateUtc="2025-04-29T16:48:00Z"/>
          <w:i/>
          <w:iCs/>
          <w:rPrChange w:id="72" w:author="Gonçalo José Santos Araújo" w:date="2025-04-29T17:50:00Z" w16du:dateUtc="2025-04-29T16:50:00Z">
            <w:rPr>
              <w:ins w:id="73" w:author="Gonçalo José Santos Araújo" w:date="2025-04-29T17:48:00Z" w16du:dateUtc="2025-04-29T16:48:00Z"/>
            </w:rPr>
          </w:rPrChange>
        </w:rPr>
      </w:pPr>
      <w:ins w:id="74" w:author="Gonçalo José Santos Araújo" w:date="2025-04-29T17:48:00Z" w16du:dateUtc="2025-04-29T16:48:00Z">
        <w:r w:rsidRPr="00505991">
          <w:rPr>
            <w:i/>
            <w:iCs/>
            <w:rPrChange w:id="75" w:author="Gonçalo José Santos Araújo" w:date="2025-04-29T17:50:00Z" w16du:dateUtc="2025-04-29T16:50:00Z">
              <w:rPr/>
            </w:rPrChange>
          </w:rPr>
          <w:t>OPÇÕES TARIFÁRIAS</w:t>
        </w:r>
      </w:ins>
    </w:p>
    <w:p w14:paraId="1269A1B7" w14:textId="6DA19407" w:rsidR="00505991" w:rsidRPr="00505991" w:rsidRDefault="00505991" w:rsidP="00505991">
      <w:pPr>
        <w:rPr>
          <w:ins w:id="76" w:author="Gonçalo José Santos Araújo" w:date="2025-04-29T17:48:00Z" w16du:dateUtc="2025-04-29T16:48:00Z"/>
          <w:b/>
          <w:bCs/>
          <w:rPrChange w:id="77" w:author="Gonçalo José Santos Araújo" w:date="2025-04-29T17:49:00Z" w16du:dateUtc="2025-04-29T16:49:00Z">
            <w:rPr>
              <w:ins w:id="78" w:author="Gonçalo José Santos Araújo" w:date="2025-04-29T17:48:00Z" w16du:dateUtc="2025-04-29T16:48:00Z"/>
            </w:rPr>
          </w:rPrChange>
        </w:rPr>
      </w:pPr>
      <w:ins w:id="79" w:author="Gonçalo José Santos Araújo" w:date="2025-04-29T17:48:00Z" w16du:dateUtc="2025-04-29T16:48:00Z">
        <w:r w:rsidRPr="00505991">
          <w:rPr>
            <w:b/>
            <w:bCs/>
            <w:rPrChange w:id="80" w:author="Gonçalo José Santos Araújo" w:date="2025-04-29T17:49:00Z" w16du:dateUtc="2025-04-29T16:49:00Z">
              <w:rPr/>
            </w:rPrChange>
          </w:rPr>
          <w:t>&gt; Simples</w:t>
        </w:r>
      </w:ins>
    </w:p>
    <w:p w14:paraId="7D0B9618" w14:textId="77777777" w:rsidR="00505991" w:rsidRDefault="00505991" w:rsidP="00505991">
      <w:pPr>
        <w:rPr>
          <w:ins w:id="81" w:author="Gonçalo José Santos Araújo" w:date="2025-04-29T17:48:00Z" w16du:dateUtc="2025-04-29T16:48:00Z"/>
        </w:rPr>
      </w:pPr>
      <w:ins w:id="82" w:author="Gonçalo José Santos Araújo" w:date="2025-04-29T17:48:00Z" w16du:dateUtc="2025-04-29T16:48:00Z">
        <w:r>
          <w:t>- Descrição: Preço único por kWh, igual em todas as horas do dia.</w:t>
        </w:r>
      </w:ins>
    </w:p>
    <w:p w14:paraId="408A1D84" w14:textId="77777777" w:rsidR="00505991" w:rsidRDefault="00505991" w:rsidP="00505991">
      <w:pPr>
        <w:rPr>
          <w:ins w:id="83" w:author="Gonçalo José Santos Araújo" w:date="2025-04-29T17:48:00Z" w16du:dateUtc="2025-04-29T16:48:00Z"/>
        </w:rPr>
      </w:pPr>
      <w:ins w:id="84" w:author="Gonçalo José Santos Araújo" w:date="2025-04-29T17:48:00Z" w16du:dateUtc="2025-04-29T16:48:00Z">
        <w:r>
          <w:t>- Períodos: 1 período (sem diferenciação horária).</w:t>
        </w:r>
      </w:ins>
    </w:p>
    <w:p w14:paraId="66500CF1" w14:textId="77777777" w:rsidR="00505991" w:rsidRDefault="00505991" w:rsidP="00505991">
      <w:pPr>
        <w:rPr>
          <w:ins w:id="85" w:author="Gonçalo José Santos Araújo" w:date="2025-04-29T17:50:00Z" w16du:dateUtc="2025-04-29T16:50:00Z"/>
        </w:rPr>
      </w:pPr>
    </w:p>
    <w:p w14:paraId="3C1355CB" w14:textId="76CB0A1E" w:rsidR="00505991" w:rsidRPr="00505991" w:rsidRDefault="00505991" w:rsidP="00505991">
      <w:pPr>
        <w:rPr>
          <w:ins w:id="86" w:author="Gonçalo José Santos Araújo" w:date="2025-04-29T17:48:00Z" w16du:dateUtc="2025-04-29T16:48:00Z"/>
          <w:b/>
          <w:bCs/>
          <w:rPrChange w:id="87" w:author="Gonçalo José Santos Araújo" w:date="2025-04-29T17:50:00Z" w16du:dateUtc="2025-04-29T16:50:00Z">
            <w:rPr>
              <w:ins w:id="88" w:author="Gonçalo José Santos Araújo" w:date="2025-04-29T17:48:00Z" w16du:dateUtc="2025-04-29T16:48:00Z"/>
            </w:rPr>
          </w:rPrChange>
        </w:rPr>
      </w:pPr>
      <w:ins w:id="89" w:author="Gonçalo José Santos Araújo" w:date="2025-04-29T17:48:00Z" w16du:dateUtc="2025-04-29T16:48:00Z">
        <w:r w:rsidRPr="00505991">
          <w:rPr>
            <w:b/>
            <w:bCs/>
            <w:rPrChange w:id="90" w:author="Gonçalo José Santos Araújo" w:date="2025-04-29T17:50:00Z" w16du:dateUtc="2025-04-29T16:50:00Z">
              <w:rPr/>
            </w:rPrChange>
          </w:rPr>
          <w:t xml:space="preserve">&gt; </w:t>
        </w:r>
        <w:proofErr w:type="spellStart"/>
        <w:r w:rsidRPr="00505991">
          <w:rPr>
            <w:b/>
            <w:bCs/>
            <w:rPrChange w:id="91" w:author="Gonçalo José Santos Araújo" w:date="2025-04-29T17:50:00Z" w16du:dateUtc="2025-04-29T16:50:00Z">
              <w:rPr/>
            </w:rPrChange>
          </w:rPr>
          <w:t>Bi-horária</w:t>
        </w:r>
        <w:proofErr w:type="spellEnd"/>
      </w:ins>
    </w:p>
    <w:p w14:paraId="3F4AB9B8" w14:textId="77777777" w:rsidR="00505991" w:rsidRDefault="00505991" w:rsidP="00505991">
      <w:pPr>
        <w:rPr>
          <w:ins w:id="92" w:author="Gonçalo José Santos Araújo" w:date="2025-04-29T17:48:00Z" w16du:dateUtc="2025-04-29T16:48:00Z"/>
        </w:rPr>
      </w:pPr>
      <w:ins w:id="93" w:author="Gonçalo José Santos Araújo" w:date="2025-04-29T17:48:00Z" w16du:dateUtc="2025-04-29T16:48:00Z">
        <w:r>
          <w:t>- Descrição: Divide o dia em 2 períodos: fora-vazio (mais caro) e vazio (mais barato).</w:t>
        </w:r>
      </w:ins>
    </w:p>
    <w:p w14:paraId="134D82C3" w14:textId="77777777" w:rsidR="00505991" w:rsidRDefault="00505991" w:rsidP="00505991">
      <w:pPr>
        <w:rPr>
          <w:ins w:id="94" w:author="Gonçalo José Santos Araújo" w:date="2025-04-29T17:50:00Z" w16du:dateUtc="2025-04-29T16:50:00Z"/>
        </w:rPr>
      </w:pPr>
      <w:ins w:id="95" w:author="Gonçalo José Santos Araújo" w:date="2025-04-29T17:48:00Z" w16du:dateUtc="2025-04-29T16:48:00Z">
        <w:r>
          <w:t>- Períodos: Fora-vazio (engloba ponta e cheias) e vazio.</w:t>
        </w:r>
      </w:ins>
    </w:p>
    <w:p w14:paraId="59E5D079" w14:textId="322367AF" w:rsidR="00505991" w:rsidRPr="00505991" w:rsidRDefault="00505991" w:rsidP="00505991">
      <w:pPr>
        <w:rPr>
          <w:ins w:id="96" w:author="Gonçalo José Santos Araújo" w:date="2025-04-29T17:48:00Z" w16du:dateUtc="2025-04-29T16:48:00Z"/>
          <w:b/>
          <w:bCs/>
          <w:rPrChange w:id="97" w:author="Gonçalo José Santos Araújo" w:date="2025-04-29T17:50:00Z" w16du:dateUtc="2025-04-29T16:50:00Z">
            <w:rPr>
              <w:ins w:id="98" w:author="Gonçalo José Santos Araújo" w:date="2025-04-29T17:48:00Z" w16du:dateUtc="2025-04-29T16:48:00Z"/>
            </w:rPr>
          </w:rPrChange>
        </w:rPr>
      </w:pPr>
      <w:ins w:id="99" w:author="Gonçalo José Santos Araújo" w:date="2025-04-29T17:48:00Z" w16du:dateUtc="2025-04-29T16:48:00Z">
        <w:r w:rsidRPr="00505991">
          <w:rPr>
            <w:b/>
            <w:bCs/>
            <w:rPrChange w:id="100" w:author="Gonçalo José Santos Araújo" w:date="2025-04-29T17:50:00Z" w16du:dateUtc="2025-04-29T16:50:00Z">
              <w:rPr/>
            </w:rPrChange>
          </w:rPr>
          <w:lastRenderedPageBreak/>
          <w:t xml:space="preserve">&gt; </w:t>
        </w:r>
        <w:proofErr w:type="spellStart"/>
        <w:r w:rsidRPr="00505991">
          <w:rPr>
            <w:b/>
            <w:bCs/>
            <w:rPrChange w:id="101" w:author="Gonçalo José Santos Araújo" w:date="2025-04-29T17:50:00Z" w16du:dateUtc="2025-04-29T16:50:00Z">
              <w:rPr/>
            </w:rPrChange>
          </w:rPr>
          <w:t>Tri</w:t>
        </w:r>
        <w:proofErr w:type="spellEnd"/>
        <w:r w:rsidRPr="00505991">
          <w:rPr>
            <w:b/>
            <w:bCs/>
            <w:rPrChange w:id="102" w:author="Gonçalo José Santos Araújo" w:date="2025-04-29T17:50:00Z" w16du:dateUtc="2025-04-29T16:50:00Z">
              <w:rPr/>
            </w:rPrChange>
          </w:rPr>
          <w:t>-horária</w:t>
        </w:r>
      </w:ins>
    </w:p>
    <w:p w14:paraId="7FA057EA" w14:textId="1E467F3B" w:rsidR="00505991" w:rsidRDefault="00505991" w:rsidP="00505991">
      <w:pPr>
        <w:rPr>
          <w:ins w:id="103" w:author="Gonçalo José Santos Araújo" w:date="2025-04-29T17:48:00Z" w16du:dateUtc="2025-04-29T16:48:00Z"/>
        </w:rPr>
      </w:pPr>
      <w:ins w:id="104" w:author="Gonçalo José Santos Araújo" w:date="2025-04-29T17:48:00Z" w16du:dateUtc="2025-04-29T16:48:00Z">
        <w:r>
          <w:t>-Descrição: Divide o dia em 3 períodos: ponta (mais caro), cheias (intermédio), vazio (mais barato).</w:t>
        </w:r>
      </w:ins>
    </w:p>
    <w:p w14:paraId="4559AADD" w14:textId="77777777" w:rsidR="00505991" w:rsidRDefault="00505991" w:rsidP="00505991">
      <w:pPr>
        <w:rPr>
          <w:ins w:id="105" w:author="Gonçalo José Santos Araújo" w:date="2025-04-29T17:48:00Z" w16du:dateUtc="2025-04-29T16:48:00Z"/>
        </w:rPr>
      </w:pPr>
      <w:ins w:id="106" w:author="Gonçalo José Santos Araújo" w:date="2025-04-29T17:48:00Z" w16du:dateUtc="2025-04-29T16:48:00Z">
        <w:r>
          <w:t>- Períodos: Ponta, cheias, vazio.</w:t>
        </w:r>
      </w:ins>
    </w:p>
    <w:p w14:paraId="07762329" w14:textId="77777777" w:rsidR="00505991" w:rsidRDefault="00505991" w:rsidP="00505991">
      <w:pPr>
        <w:rPr>
          <w:ins w:id="107" w:author="Gonçalo José Santos Araújo" w:date="2025-04-29T17:50:00Z" w16du:dateUtc="2025-04-29T16:50:00Z"/>
        </w:rPr>
      </w:pPr>
    </w:p>
    <w:p w14:paraId="07F76329" w14:textId="4FEE63C4" w:rsidR="00505991" w:rsidRPr="00505991" w:rsidRDefault="00505991" w:rsidP="00505991">
      <w:pPr>
        <w:rPr>
          <w:ins w:id="108" w:author="Gonçalo José Santos Araújo" w:date="2025-04-29T17:48:00Z" w16du:dateUtc="2025-04-29T16:48:00Z"/>
          <w:i/>
          <w:iCs/>
          <w:rPrChange w:id="109" w:author="Gonçalo José Santos Araújo" w:date="2025-04-29T17:50:00Z" w16du:dateUtc="2025-04-29T16:50:00Z">
            <w:rPr>
              <w:ins w:id="110" w:author="Gonçalo José Santos Araújo" w:date="2025-04-29T17:48:00Z" w16du:dateUtc="2025-04-29T16:48:00Z"/>
            </w:rPr>
          </w:rPrChange>
        </w:rPr>
      </w:pPr>
      <w:ins w:id="111" w:author="Gonçalo José Santos Araújo" w:date="2025-04-29T17:48:00Z" w16du:dateUtc="2025-04-29T16:48:00Z">
        <w:r w:rsidRPr="00505991">
          <w:rPr>
            <w:i/>
            <w:iCs/>
            <w:rPrChange w:id="112" w:author="Gonçalo José Santos Araújo" w:date="2025-04-29T17:50:00Z" w16du:dateUtc="2025-04-29T16:50:00Z">
              <w:rPr/>
            </w:rPrChange>
          </w:rPr>
          <w:t>CICLOS HORÁRIOS</w:t>
        </w:r>
      </w:ins>
    </w:p>
    <w:p w14:paraId="7E268EE3" w14:textId="77777777" w:rsidR="00505991" w:rsidRPr="00505991" w:rsidRDefault="00505991" w:rsidP="00505991">
      <w:pPr>
        <w:rPr>
          <w:ins w:id="113" w:author="Gonçalo José Santos Araújo" w:date="2025-04-29T17:48:00Z" w16du:dateUtc="2025-04-29T16:48:00Z"/>
          <w:b/>
          <w:bCs/>
          <w:rPrChange w:id="114" w:author="Gonçalo José Santos Araújo" w:date="2025-04-29T17:51:00Z" w16du:dateUtc="2025-04-29T16:51:00Z">
            <w:rPr>
              <w:ins w:id="115" w:author="Gonçalo José Santos Araújo" w:date="2025-04-29T17:48:00Z" w16du:dateUtc="2025-04-29T16:48:00Z"/>
            </w:rPr>
          </w:rPrChange>
        </w:rPr>
      </w:pPr>
      <w:ins w:id="116" w:author="Gonçalo José Santos Araújo" w:date="2025-04-29T17:48:00Z" w16du:dateUtc="2025-04-29T16:48:00Z">
        <w:r w:rsidRPr="00505991">
          <w:rPr>
            <w:b/>
            <w:bCs/>
            <w:rPrChange w:id="117" w:author="Gonçalo José Santos Araújo" w:date="2025-04-29T17:51:00Z" w16du:dateUtc="2025-04-29T16:51:00Z">
              <w:rPr/>
            </w:rPrChange>
          </w:rPr>
          <w:t>&gt; Ciclo Diário</w:t>
        </w:r>
      </w:ins>
    </w:p>
    <w:p w14:paraId="6D164B09" w14:textId="77777777" w:rsidR="00505991" w:rsidRDefault="00505991" w:rsidP="00505991">
      <w:pPr>
        <w:rPr>
          <w:ins w:id="118" w:author="Gonçalo José Santos Araújo" w:date="2025-04-29T17:48:00Z" w16du:dateUtc="2025-04-29T16:48:00Z"/>
        </w:rPr>
      </w:pPr>
      <w:ins w:id="119" w:author="Gonçalo José Santos Araújo" w:date="2025-04-29T17:48:00Z" w16du:dateUtc="2025-04-29T16:48:00Z">
        <w:r>
          <w:t>- Descrição: Períodos horários iguais todos os dias do ano (sem variação entre dias úteis, fins de semana ou estações).</w:t>
        </w:r>
      </w:ins>
    </w:p>
    <w:p w14:paraId="259B11F1" w14:textId="77777777" w:rsidR="00505991" w:rsidRDefault="00505991" w:rsidP="00505991">
      <w:pPr>
        <w:rPr>
          <w:ins w:id="120" w:author="Gonçalo José Santos Araújo" w:date="2025-04-29T17:52:00Z" w16du:dateUtc="2025-04-29T16:52:00Z"/>
        </w:rPr>
      </w:pPr>
    </w:p>
    <w:p w14:paraId="329CF37A" w14:textId="29F48B91" w:rsidR="00505991" w:rsidRPr="00505991" w:rsidRDefault="00505991" w:rsidP="00505991">
      <w:pPr>
        <w:rPr>
          <w:ins w:id="121" w:author="Gonçalo José Santos Araújo" w:date="2025-04-29T17:48:00Z" w16du:dateUtc="2025-04-29T16:48:00Z"/>
          <w:b/>
          <w:bCs/>
          <w:rPrChange w:id="122" w:author="Gonçalo José Santos Araújo" w:date="2025-04-29T17:51:00Z" w16du:dateUtc="2025-04-29T16:51:00Z">
            <w:rPr>
              <w:ins w:id="123" w:author="Gonçalo José Santos Araújo" w:date="2025-04-29T17:48:00Z" w16du:dateUtc="2025-04-29T16:48:00Z"/>
            </w:rPr>
          </w:rPrChange>
        </w:rPr>
      </w:pPr>
      <w:ins w:id="124" w:author="Gonçalo José Santos Araújo" w:date="2025-04-29T17:48:00Z" w16du:dateUtc="2025-04-29T16:48:00Z">
        <w:r w:rsidRPr="00505991">
          <w:rPr>
            <w:b/>
            <w:bCs/>
            <w:rPrChange w:id="125" w:author="Gonçalo José Santos Araújo" w:date="2025-04-29T17:51:00Z" w16du:dateUtc="2025-04-29T16:51:00Z">
              <w:rPr/>
            </w:rPrChange>
          </w:rPr>
          <w:t>&gt; Ciclo Semanal</w:t>
        </w:r>
      </w:ins>
    </w:p>
    <w:p w14:paraId="7A6145FB" w14:textId="77777777" w:rsidR="00505991" w:rsidRDefault="00505991" w:rsidP="00505991">
      <w:pPr>
        <w:rPr>
          <w:ins w:id="126" w:author="Gonçalo José Santos Araújo" w:date="2025-04-29T17:48:00Z" w16du:dateUtc="2025-04-29T16:48:00Z"/>
        </w:rPr>
      </w:pPr>
      <w:ins w:id="127" w:author="Gonçalo José Santos Araújo" w:date="2025-04-29T17:48:00Z" w16du:dateUtc="2025-04-29T16:48:00Z">
        <w:r>
          <w:t>- Descrição: Períodos horários variam entre dias úteis, sábados, domingos/feriados e estações (inverno/verão).</w:t>
        </w:r>
      </w:ins>
    </w:p>
    <w:p w14:paraId="3FB16763" w14:textId="3AC8DA1C" w:rsidR="00505991" w:rsidDel="0027489C" w:rsidRDefault="00505991" w:rsidP="00310808">
      <w:pPr>
        <w:rPr>
          <w:del w:id="128" w:author="Gonçalo José Santos Araújo" w:date="2025-04-29T17:53:00Z" w16du:dateUtc="2025-04-29T16:53:00Z"/>
        </w:rPr>
      </w:pPr>
    </w:p>
    <w:p w14:paraId="0F14EFDC" w14:textId="77777777" w:rsidR="0027489C" w:rsidRDefault="0027489C" w:rsidP="00505991">
      <w:pPr>
        <w:rPr>
          <w:ins w:id="129" w:author="Gonçalo José Santos Araújo" w:date="2025-04-29T18:30:00Z" w16du:dateUtc="2025-04-29T17:30:00Z"/>
        </w:rPr>
      </w:pPr>
    </w:p>
    <w:p w14:paraId="3C425AC4" w14:textId="2D577135" w:rsidR="0027489C" w:rsidRDefault="0027489C" w:rsidP="00505991">
      <w:pPr>
        <w:rPr>
          <w:ins w:id="130" w:author="Gonçalo José Santos Araújo" w:date="2025-04-29T18:31:00Z" w16du:dateUtc="2025-04-29T17:31:00Z"/>
        </w:rPr>
      </w:pPr>
      <w:ins w:id="131" w:author="Gonçalo José Santos Araújo" w:date="2025-04-29T18:30:00Z" w16du:dateUtc="2025-04-29T17:30:00Z">
        <w:r>
          <w:t>Hierarquias:</w:t>
        </w:r>
        <w:r>
          <w:br/>
          <w:t>- Produção (renovável x não renovável)</w:t>
        </w:r>
        <w:r>
          <w:br/>
          <w:t xml:space="preserve">- </w:t>
        </w:r>
      </w:ins>
      <w:ins w:id="132" w:author="Gonçalo José Santos Araújo" w:date="2025-04-29T18:31:00Z" w16du:dateUtc="2025-04-29T17:31:00Z">
        <w:r>
          <w:t>Tempo (ano, mês, semana, dia, hora, 15 min)</w:t>
        </w:r>
      </w:ins>
    </w:p>
    <w:p w14:paraId="629A5A55" w14:textId="77777777" w:rsidR="0027489C" w:rsidRDefault="0027489C" w:rsidP="00505991">
      <w:pPr>
        <w:rPr>
          <w:ins w:id="133" w:author="Gonçalo José Santos Araújo" w:date="2025-04-29T18:31:00Z" w16du:dateUtc="2025-04-29T17:31:00Z"/>
        </w:rPr>
      </w:pPr>
    </w:p>
    <w:p w14:paraId="1D479DBD" w14:textId="75BFA573" w:rsidR="0027489C" w:rsidRDefault="0027489C" w:rsidP="00505991">
      <w:pPr>
        <w:rPr>
          <w:ins w:id="134" w:author="Gonçalo José Santos Araújo" w:date="2025-04-29T18:32:00Z" w16du:dateUtc="2025-04-29T17:32:00Z"/>
        </w:rPr>
      </w:pPr>
      <w:ins w:id="135" w:author="Gonçalo José Santos Araújo" w:date="2025-04-29T18:31:00Z" w16du:dateUtc="2025-04-29T17:31:00Z">
        <w:r>
          <w:t xml:space="preserve">Preços </w:t>
        </w:r>
      </w:ins>
      <w:ins w:id="136" w:author="Gonçalo José Santos Araújo" w:date="2025-04-29T18:32:00Z" w16du:dateUtc="2025-04-29T17:32:00Z">
        <w:r>
          <w:t>(PT x ES)</w:t>
        </w:r>
        <w:r>
          <w:br/>
          <w:t>Produção energética por tipo</w:t>
        </w:r>
      </w:ins>
    </w:p>
    <w:p w14:paraId="25A315A4" w14:textId="4DEE9427" w:rsidR="0027489C" w:rsidRDefault="0027489C" w:rsidP="00505991">
      <w:pPr>
        <w:rPr>
          <w:ins w:id="137" w:author="Gonçalo José Santos Araújo" w:date="2025-04-29T18:33:00Z" w16du:dateUtc="2025-04-29T17:33:00Z"/>
        </w:rPr>
      </w:pPr>
      <w:ins w:id="138" w:author="Gonçalo José Santos Araújo" w:date="2025-04-29T18:33:00Z" w16du:dateUtc="2025-04-29T17:33:00Z">
        <w:r>
          <w:t>% perda na produção total</w:t>
        </w:r>
      </w:ins>
    </w:p>
    <w:p w14:paraId="30254573" w14:textId="5D684616" w:rsidR="0027489C" w:rsidRDefault="0027489C" w:rsidP="00505991">
      <w:pPr>
        <w:rPr>
          <w:ins w:id="139" w:author="Gonçalo José Santos Araújo" w:date="2025-04-29T18:34:00Z" w16du:dateUtc="2025-04-29T17:34:00Z"/>
        </w:rPr>
      </w:pPr>
      <w:ins w:id="140" w:author="Gonçalo José Santos Araújo" w:date="2025-04-29T18:33:00Z" w16du:dateUtc="2025-04-29T17:33:00Z">
        <w:r>
          <w:t>Razão da produção e o consumo (autossuficiente</w:t>
        </w:r>
      </w:ins>
      <w:ins w:id="141" w:author="Gonçalo José Santos Araújo" w:date="2025-04-29T18:34:00Z" w16du:dateUtc="2025-04-29T17:34:00Z">
        <w:r>
          <w:t>)</w:t>
        </w:r>
      </w:ins>
    </w:p>
    <w:p w14:paraId="320EE29B" w14:textId="48CEC5B5" w:rsidR="0027489C" w:rsidRDefault="0027489C" w:rsidP="00505991">
      <w:pPr>
        <w:rPr>
          <w:ins w:id="142" w:author="Gonçalo José Santos Araújo" w:date="2025-04-29T18:34:00Z" w16du:dateUtc="2025-04-29T17:34:00Z"/>
        </w:rPr>
      </w:pPr>
      <w:ins w:id="143" w:author="Gonçalo José Santos Araújo" w:date="2025-04-29T18:34:00Z" w16du:dateUtc="2025-04-29T17:34:00Z">
        <w:r>
          <w:t>Consumo e importação</w:t>
        </w:r>
      </w:ins>
    </w:p>
    <w:p w14:paraId="2FDF11C8" w14:textId="3F81E6EC" w:rsidR="0027489C" w:rsidRDefault="0027489C" w:rsidP="00505991">
      <w:pPr>
        <w:rPr>
          <w:ins w:id="144" w:author="Gonçalo José Santos Araújo" w:date="2025-04-29T18:35:00Z" w16du:dateUtc="2025-04-29T17:35:00Z"/>
        </w:rPr>
      </w:pPr>
      <w:ins w:id="145" w:author="Gonçalo José Santos Araújo" w:date="2025-04-29T18:34:00Z" w16du:dateUtc="2025-04-29T17:34:00Z">
        <w:r>
          <w:t>Preço x produção renovável (dias com mais produção renovável tem preços mais baixos)</w:t>
        </w:r>
        <w:r>
          <w:br/>
        </w:r>
      </w:ins>
      <w:ins w:id="146" w:author="Gonçalo José Santos Araújo" w:date="2025-04-29T18:35:00Z" w16du:dateUtc="2025-04-29T17:35:00Z">
        <w:r>
          <w:t>Mapa de calor do preço por mês/ano</w:t>
        </w:r>
      </w:ins>
    </w:p>
    <w:p w14:paraId="1C414566" w14:textId="3FD521BC" w:rsidR="0027489C" w:rsidRDefault="0027489C" w:rsidP="00505991">
      <w:pPr>
        <w:rPr>
          <w:ins w:id="147" w:author="Gonçalo José Santos Araújo" w:date="2025-04-29T18:36:00Z" w16du:dateUtc="2025-04-29T17:36:00Z"/>
        </w:rPr>
      </w:pPr>
      <w:ins w:id="148" w:author="Gonçalo José Santos Araújo" w:date="2025-04-29T18:36:00Z" w16du:dateUtc="2025-04-29T17:36:00Z">
        <w:r>
          <w:t>Saldo importador (variação da importação e exportação)</w:t>
        </w:r>
      </w:ins>
    </w:p>
    <w:p w14:paraId="551E1447" w14:textId="7E2952A8" w:rsidR="0027489C" w:rsidRDefault="0027489C" w:rsidP="00505991">
      <w:pPr>
        <w:rPr>
          <w:ins w:id="149" w:author="Gonçalo José Santos Araújo" w:date="2025-04-29T18:38:00Z" w16du:dateUtc="2025-04-29T17:38:00Z"/>
        </w:rPr>
      </w:pPr>
      <w:ins w:id="150" w:author="Gonçalo José Santos Araújo" w:date="2025-04-29T18:37:00Z" w16du:dateUtc="2025-04-29T17:37:00Z">
        <w:r>
          <w:t>Preços de eletricidade e importação</w:t>
        </w:r>
      </w:ins>
    </w:p>
    <w:p w14:paraId="729E024B" w14:textId="2257C732" w:rsidR="0027489C" w:rsidRDefault="0027489C" w:rsidP="00505991">
      <w:pPr>
        <w:rPr>
          <w:ins w:id="151" w:author="Gonçalo José Santos Araújo" w:date="2025-04-29T18:38:00Z" w16du:dateUtc="2025-04-29T17:38:00Z"/>
        </w:rPr>
      </w:pPr>
      <w:ins w:id="152" w:author="Gonçalo José Santos Araújo" w:date="2025-04-29T18:38:00Z" w16du:dateUtc="2025-04-29T17:38:00Z">
        <w:r>
          <w:t>Por dia: consumo diário, %</w:t>
        </w:r>
        <w:proofErr w:type="spellStart"/>
        <w:r>
          <w:t>renovavel</w:t>
        </w:r>
        <w:proofErr w:type="spellEnd"/>
        <w:r>
          <w:t>, preço, saldo importador</w:t>
        </w:r>
      </w:ins>
    </w:p>
    <w:p w14:paraId="38B9C2A1" w14:textId="77777777" w:rsidR="0027489C" w:rsidRDefault="0027489C" w:rsidP="00505991">
      <w:pPr>
        <w:rPr>
          <w:ins w:id="153" w:author="Gonçalo José Santos Araújo" w:date="2025-04-29T18:30:00Z" w16du:dateUtc="2025-04-29T17:30:00Z"/>
        </w:rPr>
        <w:pPrChange w:id="154" w:author="Gonçalo José Santos Araújo" w:date="2025-04-29T16:52:00Z" w16du:dateUtc="2025-04-29T15:52:00Z">
          <w:pPr>
            <w:pStyle w:val="PargrafodaLista"/>
            <w:numPr>
              <w:numId w:val="2"/>
            </w:numPr>
            <w:ind w:hanging="360"/>
          </w:pPr>
        </w:pPrChange>
      </w:pPr>
    </w:p>
    <w:p w14:paraId="759ECAB7" w14:textId="77777777" w:rsidR="00310808" w:rsidRDefault="00310808" w:rsidP="00310808"/>
    <w:sectPr w:rsidR="00310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94C1A"/>
    <w:multiLevelType w:val="hybridMultilevel"/>
    <w:tmpl w:val="185CDB3C"/>
    <w:lvl w:ilvl="0" w:tplc="54D49B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85A7B"/>
    <w:multiLevelType w:val="hybridMultilevel"/>
    <w:tmpl w:val="F4FCEBB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3487"/>
    <w:multiLevelType w:val="hybridMultilevel"/>
    <w:tmpl w:val="F1642BD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A3F45"/>
    <w:multiLevelType w:val="hybridMultilevel"/>
    <w:tmpl w:val="3580F930"/>
    <w:lvl w:ilvl="0" w:tplc="89D671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22455">
    <w:abstractNumId w:val="0"/>
  </w:num>
  <w:num w:numId="2" w16cid:durableId="1821994010">
    <w:abstractNumId w:val="2"/>
  </w:num>
  <w:num w:numId="3" w16cid:durableId="1929534765">
    <w:abstractNumId w:val="3"/>
  </w:num>
  <w:num w:numId="4" w16cid:durableId="55392713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onçalo José Santos Araújo">
    <w15:presenceInfo w15:providerId="AD" w15:userId="S::up201905782@up.pt::c9271bb9-9732-4f74-b5e9-f087f968c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AF"/>
    <w:rsid w:val="000651F4"/>
    <w:rsid w:val="0006606E"/>
    <w:rsid w:val="001701D2"/>
    <w:rsid w:val="0027489C"/>
    <w:rsid w:val="00310808"/>
    <w:rsid w:val="003A50B8"/>
    <w:rsid w:val="003E18C9"/>
    <w:rsid w:val="00505991"/>
    <w:rsid w:val="00564279"/>
    <w:rsid w:val="00911F94"/>
    <w:rsid w:val="009B0633"/>
    <w:rsid w:val="009F53D8"/>
    <w:rsid w:val="00BF6A2C"/>
    <w:rsid w:val="00CE1E19"/>
    <w:rsid w:val="00E2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8030E"/>
  <w15:chartTrackingRefBased/>
  <w15:docId w15:val="{49140F8A-47D2-40E6-A88C-EC78D7B5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2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2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2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2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2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2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2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2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2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2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2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27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27AA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27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27AA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27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27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2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2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27A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7AA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27A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2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27AA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27AA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911F9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1F9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170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981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varea oro</dc:creator>
  <cp:keywords/>
  <dc:description/>
  <cp:lastModifiedBy>Gonçalo José Santos Araújo</cp:lastModifiedBy>
  <cp:revision>2</cp:revision>
  <dcterms:created xsi:type="dcterms:W3CDTF">2025-04-29T08:23:00Z</dcterms:created>
  <dcterms:modified xsi:type="dcterms:W3CDTF">2025-04-29T17:39:00Z</dcterms:modified>
</cp:coreProperties>
</file>